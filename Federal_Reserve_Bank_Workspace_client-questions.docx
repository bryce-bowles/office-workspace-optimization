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771D0" w:rsidRDefault="00B46E41">
      <w:pPr>
        <w:pStyle w:val="Heading2"/>
        <w:jc w:val="center"/>
      </w:pPr>
      <w:bookmarkStart w:id="0" w:name="_x4t3g37x2pf3" w:colFirst="0" w:colLast="0"/>
      <w:bookmarkStart w:id="1" w:name="_GoBack"/>
      <w:bookmarkEnd w:id="0"/>
      <w:bookmarkEnd w:id="1"/>
      <w:r>
        <w:t>Workspace Assignment Project Questions</w:t>
      </w:r>
    </w:p>
    <w:p w14:paraId="00000002" w14:textId="77777777" w:rsidR="007771D0" w:rsidRDefault="00B46E41">
      <w:pPr>
        <w:jc w:val="center"/>
      </w:pPr>
      <w:r>
        <w:t>SCMA 645 Management Science/Advanced Decision Analytics</w:t>
      </w:r>
    </w:p>
    <w:p w14:paraId="00000003" w14:textId="77777777" w:rsidR="007771D0" w:rsidRDefault="00B46E41">
      <w:pPr>
        <w:jc w:val="center"/>
      </w:pPr>
      <w:r>
        <w:t>April 2020</w:t>
      </w:r>
    </w:p>
    <w:p w14:paraId="00000004" w14:textId="77777777" w:rsidR="007771D0" w:rsidRDefault="00B46E41">
      <w:pPr>
        <w:pStyle w:val="Heading2"/>
      </w:pPr>
      <w:bookmarkStart w:id="2" w:name="_ahxxyvhcysts" w:colFirst="0" w:colLast="0"/>
      <w:bookmarkEnd w:id="2"/>
      <w:r>
        <w:t>Policies</w:t>
      </w:r>
    </w:p>
    <w:p w14:paraId="2AA8489A" w14:textId="69854894" w:rsidR="003570D0" w:rsidRDefault="003570D0">
      <w:pPr>
        <w:numPr>
          <w:ilvl w:val="0"/>
          <w:numId w:val="3"/>
        </w:numPr>
        <w:rPr>
          <w:ins w:id="3" w:author="Holzem, Christine" w:date="2020-04-16T17:17:00Z"/>
        </w:rPr>
      </w:pPr>
      <w:ins w:id="4" w:author="Holzem, Christine" w:date="2020-04-16T17:16:00Z">
        <w:r>
          <w:t>I have real data for 7 floors</w:t>
        </w:r>
      </w:ins>
      <w:ins w:id="5" w:author="Holzem, Christine" w:date="2020-04-16T17:17:00Z">
        <w:r>
          <w:t>:</w:t>
        </w:r>
      </w:ins>
    </w:p>
    <w:p w14:paraId="393E3D64" w14:textId="32BAD3B9" w:rsidR="003570D0" w:rsidRDefault="003570D0" w:rsidP="003570D0">
      <w:pPr>
        <w:numPr>
          <w:ilvl w:val="1"/>
          <w:numId w:val="3"/>
        </w:numPr>
        <w:rPr>
          <w:ins w:id="6" w:author="Holzem, Christine" w:date="2020-04-16T17:18:00Z"/>
        </w:rPr>
      </w:pPr>
      <w:ins w:id="7" w:author="Holzem, Christine" w:date="2020-04-16T17:17:00Z">
        <w:r>
          <w:t>700 people, 527 telework.  Of those, 203 telework 5 days and never come into the office.  Max in on same day would be 324.</w:t>
        </w:r>
      </w:ins>
    </w:p>
    <w:p w14:paraId="445922F8" w14:textId="4D9DF4FB" w:rsidR="003570D0" w:rsidRDefault="003570D0" w:rsidP="003570D0">
      <w:pPr>
        <w:numPr>
          <w:ilvl w:val="1"/>
          <w:numId w:val="3"/>
        </w:numPr>
        <w:rPr>
          <w:ins w:id="8" w:author="Holzem, Christine" w:date="2020-04-16T17:18:00Z"/>
        </w:rPr>
      </w:pPr>
      <w:ins w:id="9" w:author="Holzem, Christine" w:date="2020-04-16T17:18:00Z">
        <w:r>
          <w:t>173 cubicles are occupied by non-telework people.</w:t>
        </w:r>
      </w:ins>
    </w:p>
    <w:p w14:paraId="3FCC322D" w14:textId="450E56D0" w:rsidR="003570D0" w:rsidRDefault="003570D0">
      <w:pPr>
        <w:numPr>
          <w:ilvl w:val="1"/>
          <w:numId w:val="3"/>
        </w:numPr>
        <w:rPr>
          <w:ins w:id="10" w:author="Holzem, Christine" w:date="2020-04-16T17:16:00Z"/>
        </w:rPr>
        <w:pPrChange w:id="11" w:author="Holzem, Christine" w:date="2020-04-16T17:17:00Z">
          <w:pPr>
            <w:numPr>
              <w:numId w:val="3"/>
            </w:numPr>
            <w:ind w:left="720" w:hanging="360"/>
          </w:pPr>
        </w:pPrChange>
      </w:pPr>
      <w:ins w:id="12" w:author="Holzem, Christine" w:date="2020-04-16T17:18:00Z">
        <w:r>
          <w:t>106 of the 112 offices are occupied.  Those people tend to telework one day unpredictably and tr</w:t>
        </w:r>
      </w:ins>
      <w:ins w:id="13" w:author="Holzem, Christine" w:date="2020-04-16T17:19:00Z">
        <w:r>
          <w:t>avel more, so we just let them make their own buddy sharing arrangements and dedicate an office to them.</w:t>
        </w:r>
      </w:ins>
    </w:p>
    <w:p w14:paraId="00000005" w14:textId="3C0F1BBF" w:rsidR="007771D0" w:rsidRDefault="00B46E41">
      <w:pPr>
        <w:numPr>
          <w:ilvl w:val="0"/>
          <w:numId w:val="3"/>
        </w:numPr>
        <w:rPr>
          <w:ins w:id="14" w:author="Holzem, Christine" w:date="2020-04-16T10:47:00Z"/>
        </w:rPr>
      </w:pPr>
      <w:r>
        <w:t>What are the policies with respect to how office space is allocated?  Which ranks are eligible for which spaces?</w:t>
      </w:r>
    </w:p>
    <w:p w14:paraId="6E3CDCFA" w14:textId="564CD1F3" w:rsidR="009E6E24" w:rsidRDefault="009E6E24" w:rsidP="009E6E24">
      <w:pPr>
        <w:numPr>
          <w:ilvl w:val="1"/>
          <w:numId w:val="3"/>
        </w:numPr>
        <w:rPr>
          <w:ins w:id="15" w:author="Holzem, Christine" w:date="2020-04-16T10:47:00Z"/>
        </w:rPr>
      </w:pPr>
      <w:ins w:id="16" w:author="Holzem, Christine" w:date="2020-04-16T10:47:00Z">
        <w:r>
          <w:t xml:space="preserve">Managers get internal </w:t>
        </w:r>
      </w:ins>
      <w:ins w:id="17" w:author="Holzem, Christine" w:date="2020-04-16T17:21:00Z">
        <w:r w:rsidR="003570D0">
          <w:t xml:space="preserve">no window </w:t>
        </w:r>
      </w:ins>
      <w:ins w:id="18" w:author="Holzem, Christine" w:date="2020-04-16T10:47:00Z">
        <w:r>
          <w:t xml:space="preserve">offices, but Sr </w:t>
        </w:r>
        <w:proofErr w:type="spellStart"/>
        <w:r>
          <w:t>Mgrs</w:t>
        </w:r>
        <w:proofErr w:type="spellEnd"/>
        <w:r>
          <w:t xml:space="preserve"> can get a </w:t>
        </w:r>
        <w:proofErr w:type="gramStart"/>
        <w:r>
          <w:t>2 window</w:t>
        </w:r>
        <w:proofErr w:type="gramEnd"/>
        <w:r>
          <w:t xml:space="preserve"> office if available</w:t>
        </w:r>
      </w:ins>
      <w:ins w:id="19" w:author="Holzem, Christine" w:date="2020-04-16T10:48:00Z">
        <w:r>
          <w:t>.  SP1s can get these, too.</w:t>
        </w:r>
      </w:ins>
    </w:p>
    <w:p w14:paraId="4FED0EC7" w14:textId="68CE79B4" w:rsidR="009E6E24" w:rsidRDefault="009E6E24" w:rsidP="009E6E24">
      <w:pPr>
        <w:numPr>
          <w:ilvl w:val="1"/>
          <w:numId w:val="3"/>
        </w:numPr>
        <w:rPr>
          <w:ins w:id="20" w:author="Holzem, Christine" w:date="2020-04-16T10:48:00Z"/>
        </w:rPr>
      </w:pPr>
      <w:ins w:id="21" w:author="Holzem, Christine" w:date="2020-04-16T10:48:00Z">
        <w:r>
          <w:t>AVPs get 2 window offices</w:t>
        </w:r>
      </w:ins>
    </w:p>
    <w:p w14:paraId="541FCE73" w14:textId="0ED91FFA" w:rsidR="009E6E24" w:rsidRDefault="009E6E24" w:rsidP="009E6E24">
      <w:pPr>
        <w:numPr>
          <w:ilvl w:val="1"/>
          <w:numId w:val="3"/>
        </w:numPr>
        <w:rPr>
          <w:ins w:id="22" w:author="Holzem, Christine" w:date="2020-04-16T10:48:00Z"/>
        </w:rPr>
      </w:pPr>
      <w:ins w:id="23" w:author="Holzem, Christine" w:date="2020-04-16T10:48:00Z">
        <w:r>
          <w:t>VPs get 3 window offices</w:t>
        </w:r>
      </w:ins>
    </w:p>
    <w:p w14:paraId="3AAC7730" w14:textId="60222595" w:rsidR="009E6E24" w:rsidRDefault="009E6E24">
      <w:pPr>
        <w:numPr>
          <w:ilvl w:val="1"/>
          <w:numId w:val="3"/>
        </w:numPr>
        <w:pPrChange w:id="24" w:author="Holzem, Christine" w:date="2020-04-16T10:47:00Z">
          <w:pPr>
            <w:numPr>
              <w:numId w:val="3"/>
            </w:numPr>
            <w:ind w:left="720" w:hanging="360"/>
          </w:pPr>
        </w:pPrChange>
      </w:pPr>
      <w:ins w:id="25" w:author="Holzem, Christine" w:date="2020-04-16T10:48:00Z">
        <w:r>
          <w:t>GVPs and higher get corner offices</w:t>
        </w:r>
      </w:ins>
    </w:p>
    <w:p w14:paraId="5B96021D" w14:textId="41579CD9" w:rsidR="009E6E24" w:rsidRDefault="00B46E41" w:rsidP="009E6E24">
      <w:pPr>
        <w:numPr>
          <w:ilvl w:val="0"/>
          <w:numId w:val="3"/>
        </w:numPr>
      </w:pPr>
      <w:r>
        <w:t>Why do teams reorganize every 6 months?  Why would anyone need to move at all?</w:t>
      </w:r>
      <w:ins w:id="26" w:author="Holzem, Christine" w:date="2020-04-16T10:49:00Z">
        <w:r w:rsidR="009E6E24">
          <w:t xml:space="preserve">  Depending on our team</w:t>
        </w:r>
      </w:ins>
      <w:ins w:id="27" w:author="Holzem, Christine" w:date="2020-04-16T10:50:00Z">
        <w:r w:rsidR="009E6E24">
          <w:t xml:space="preserve">s, roughly 20-40% of our IT work can be unplanned during any year.  There is always something new and once governance </w:t>
        </w:r>
        <w:proofErr w:type="gramStart"/>
        <w:r w:rsidR="009E6E24">
          <w:t>approves,</w:t>
        </w:r>
        <w:proofErr w:type="gramEnd"/>
        <w:r w:rsidR="009E6E24">
          <w:t xml:space="preserve"> the IT groups have to rapidly form and self-organize.  As we shift more to agile IT, this will happen fas</w:t>
        </w:r>
      </w:ins>
      <w:ins w:id="28" w:author="Holzem, Christine" w:date="2020-04-16T10:51:00Z">
        <w:r w:rsidR="009E6E24">
          <w:t xml:space="preserve">ter and more often.  Two examples in last 6 months:  120 people were redirected to the </w:t>
        </w:r>
        <w:proofErr w:type="spellStart"/>
        <w:r w:rsidR="009E6E24">
          <w:t>FedNow</w:t>
        </w:r>
        <w:proofErr w:type="spellEnd"/>
        <w:r w:rsidR="009E6E24">
          <w:t xml:space="preserve"> initiative to design and deploy a new </w:t>
        </w:r>
      </w:ins>
      <w:ins w:id="29" w:author="Holzem, Christine" w:date="2020-04-16T10:57:00Z">
        <w:r w:rsidR="00672B49">
          <w:t>faster (real-time) payments capability;  110 people were redirected to run their teams in an agile way</w:t>
        </w:r>
      </w:ins>
      <w:ins w:id="30" w:author="Holzem, Christine" w:date="2020-04-16T10:58:00Z">
        <w:r w:rsidR="00672B49">
          <w:t>, a very different form of team collaboration that requires virtual teams to cross organizational ba</w:t>
        </w:r>
      </w:ins>
      <w:ins w:id="31" w:author="Holzem, Christine" w:date="2020-04-16T10:59:00Z">
        <w:r w:rsidR="00672B49">
          <w:t>rriers.</w:t>
        </w:r>
      </w:ins>
    </w:p>
    <w:p w14:paraId="00000007" w14:textId="6337522B" w:rsidR="007771D0" w:rsidRDefault="00B46E41">
      <w:pPr>
        <w:numPr>
          <w:ilvl w:val="0"/>
          <w:numId w:val="3"/>
        </w:numPr>
      </w:pPr>
      <w:r>
        <w:t>Do teams stay the same?  How often do they change?</w:t>
      </w:r>
      <w:ins w:id="32" w:author="Holzem, Christine" w:date="2020-04-16T10:59:00Z">
        <w:r w:rsidR="00672B49">
          <w:t xml:space="preserve">  On average, there is a program level need to stand up a new team once a quarter (redirect 50-100 people for </w:t>
        </w:r>
        <w:proofErr w:type="gramStart"/>
        <w:r w:rsidR="00672B49">
          <w:t>2-3 year</w:t>
        </w:r>
        <w:proofErr w:type="gramEnd"/>
        <w:r w:rsidR="00672B49">
          <w:t xml:space="preserve"> gig)</w:t>
        </w:r>
      </w:ins>
    </w:p>
    <w:p w14:paraId="00000008" w14:textId="07393DDA" w:rsidR="007771D0" w:rsidRDefault="00B46E41">
      <w:pPr>
        <w:numPr>
          <w:ilvl w:val="0"/>
          <w:numId w:val="3"/>
        </w:numPr>
      </w:pPr>
      <w:r>
        <w:t xml:space="preserve">How often do promotions occur?  Are they team-based or </w:t>
      </w:r>
      <w:proofErr w:type="gramStart"/>
      <w:r>
        <w:t>individually-based</w:t>
      </w:r>
      <w:proofErr w:type="gramEnd"/>
      <w:r>
        <w:t>?</w:t>
      </w:r>
      <w:ins w:id="33" w:author="Holzem, Christine" w:date="2020-04-16T10:59:00Z">
        <w:r w:rsidR="00672B49">
          <w:t xml:space="preserve">  Promotions </w:t>
        </w:r>
      </w:ins>
      <w:ins w:id="34" w:author="Holzem, Christine" w:date="2020-04-16T11:00:00Z">
        <w:r w:rsidR="00672B49">
          <w:t>occur two times a year – March and October – and are individually based.  There is often a long lag time to shift a person promoted into management since those off</w:t>
        </w:r>
      </w:ins>
      <w:ins w:id="35" w:author="Holzem, Christine" w:date="2020-04-16T11:01:00Z">
        <w:r w:rsidR="00672B49">
          <w:t>ices are allocated at nearly 95% capacity.</w:t>
        </w:r>
      </w:ins>
    </w:p>
    <w:p w14:paraId="00000009" w14:textId="12EE0438" w:rsidR="007771D0" w:rsidRDefault="00B46E41">
      <w:pPr>
        <w:numPr>
          <w:ilvl w:val="0"/>
          <w:numId w:val="3"/>
        </w:numPr>
      </w:pPr>
      <w:r>
        <w:t xml:space="preserve">Which objective takes priority - minimizing the number of moves or minimizing the distances to teammates?  Are teams currently co-located, or is it a goal for the </w:t>
      </w:r>
      <w:proofErr w:type="spellStart"/>
      <w:r>
        <w:t>redsign</w:t>
      </w:r>
      <w:proofErr w:type="spellEnd"/>
      <w:r>
        <w:t xml:space="preserve"> to help dispersed teams?</w:t>
      </w:r>
      <w:ins w:id="36" w:author="Holzem, Christine" w:date="2020-04-16T11:01:00Z">
        <w:r w:rsidR="00672B49">
          <w:t xml:space="preserve">  Minimizing distance to teammates.  Most teams are loosely co-</w:t>
        </w:r>
      </w:ins>
      <w:ins w:id="37" w:author="Holzem, Christine" w:date="2020-04-16T11:02:00Z">
        <w:r w:rsidR="00672B49">
          <w:t>located, which makes it a little more difficult to redirect a bunch of people from dispersed teams into a single location and manage the shifts that causes.</w:t>
        </w:r>
      </w:ins>
    </w:p>
    <w:p w14:paraId="0000000A" w14:textId="3D065F85" w:rsidR="007771D0" w:rsidRDefault="00B46E41">
      <w:pPr>
        <w:numPr>
          <w:ilvl w:val="0"/>
          <w:numId w:val="3"/>
        </w:numPr>
      </w:pPr>
      <w:r>
        <w:lastRenderedPageBreak/>
        <w:t>Are there certain teams that require cubicles with a collaboration shell table, or can any team be split across cubicles if needed?</w:t>
      </w:r>
      <w:ins w:id="38" w:author="Holzem, Christine" w:date="2020-04-16T11:02:00Z">
        <w:r w:rsidR="00672B49">
          <w:t xml:space="preserve">  Any team can be split across cubicles, and they’ll just switch sitting arrangemen</w:t>
        </w:r>
      </w:ins>
      <w:ins w:id="39" w:author="Holzem, Christine" w:date="2020-04-16T11:03:00Z">
        <w:r w:rsidR="00672B49">
          <w:t>ts to grab the shell spaces if that’s necessary.</w:t>
        </w:r>
      </w:ins>
    </w:p>
    <w:p w14:paraId="0000000B" w14:textId="4B47A7F9" w:rsidR="007771D0" w:rsidRDefault="00B46E41">
      <w:pPr>
        <w:numPr>
          <w:ilvl w:val="0"/>
          <w:numId w:val="3"/>
        </w:numPr>
      </w:pPr>
      <w:r>
        <w:t>How often are teleworkers in the office?  Do entire teams rotate in and out for teleworking or do certain staff remain in place?</w:t>
      </w:r>
      <w:ins w:id="40" w:author="Holzem, Christine" w:date="2020-04-16T11:03:00Z">
        <w:r w:rsidR="00672B49">
          <w:t xml:space="preserve">  On average, the teleworkers are in the office </w:t>
        </w:r>
      </w:ins>
      <w:ins w:id="41" w:author="Holzem, Christine" w:date="2020-04-16T17:34:00Z">
        <w:r w:rsidR="00536C8F">
          <w:t>2</w:t>
        </w:r>
      </w:ins>
      <w:ins w:id="42" w:author="Holzem, Christine" w:date="2020-04-16T11:03:00Z">
        <w:r w:rsidR="00672B49">
          <w:t xml:space="preserve"> days weekly.  Teleworking agreements prior to the crisis were very fixed and managed in an app.  Curious to see if t</w:t>
        </w:r>
      </w:ins>
      <w:ins w:id="43" w:author="Holzem, Christine" w:date="2020-04-16T11:04:00Z">
        <w:r w:rsidR="00672B49">
          <w:t>he flexibility we were forced into will carry on post-crisis.</w:t>
        </w:r>
      </w:ins>
    </w:p>
    <w:p w14:paraId="0000000C" w14:textId="1A7BDE78" w:rsidR="007771D0" w:rsidRDefault="00B46E41">
      <w:pPr>
        <w:numPr>
          <w:ilvl w:val="0"/>
          <w:numId w:val="3"/>
        </w:numPr>
      </w:pPr>
      <w:r>
        <w:t>Can the same conference room be assigned to multiple teams?</w:t>
      </w:r>
      <w:ins w:id="44" w:author="Holzem, Christine" w:date="2020-04-16T11:04:00Z">
        <w:r w:rsidR="00672B49">
          <w:t xml:space="preserve"> For shared conference rooms that are not used to house a team, anyone can book.  For conference rooms used for teams, the same team anchors and fully controls t</w:t>
        </w:r>
      </w:ins>
      <w:ins w:id="45" w:author="Holzem, Christine" w:date="2020-04-16T11:05:00Z">
        <w:r w:rsidR="00672B49">
          <w:t xml:space="preserve">hat room.  We even redesign the room according to their needs (full wall whiteboards, monitors on stands or hanging from ceiling, </w:t>
        </w:r>
        <w:proofErr w:type="spellStart"/>
        <w:r w:rsidR="00672B49">
          <w:t>etc</w:t>
        </w:r>
        <w:proofErr w:type="spellEnd"/>
        <w:r w:rsidR="00672B49">
          <w:t>)</w:t>
        </w:r>
      </w:ins>
    </w:p>
    <w:p w14:paraId="0000000D" w14:textId="4BB689ED" w:rsidR="007771D0" w:rsidRDefault="00B46E41">
      <w:pPr>
        <w:numPr>
          <w:ilvl w:val="0"/>
          <w:numId w:val="3"/>
        </w:numPr>
      </w:pPr>
      <w:r>
        <w:t>What is the furthest apart that team members can be assigned?  Can they be assigned different floors?</w:t>
      </w:r>
      <w:ins w:id="46" w:author="Holzem, Christine" w:date="2020-04-16T11:06:00Z">
        <w:r w:rsidR="00672B49">
          <w:t xml:space="preserve">  Prefer no more than a floor apart if can’t be on same floor, but there are cases of skip floors sometimes.  Elevators are ok, but stairs between floors are faster and heavily used.</w:t>
        </w:r>
      </w:ins>
    </w:p>
    <w:p w14:paraId="0000000E" w14:textId="3FA8AC60" w:rsidR="007771D0" w:rsidRDefault="00B46E41">
      <w:pPr>
        <w:numPr>
          <w:ilvl w:val="0"/>
          <w:numId w:val="3"/>
        </w:numPr>
      </w:pPr>
      <w:r>
        <w:t>Can someone be assigned a space corresponding to a higher (or lower) rank because of space constraints?</w:t>
      </w:r>
      <w:ins w:id="47" w:author="Holzem, Christine" w:date="2020-04-16T11:06:00Z">
        <w:r w:rsidR="00672B49">
          <w:t xml:space="preserve">  I honestly do not know of a </w:t>
        </w:r>
      </w:ins>
      <w:ins w:id="48" w:author="Holzem, Christine" w:date="2020-04-16T11:07:00Z">
        <w:r w:rsidR="00672B49">
          <w:t xml:space="preserve">case of moving lower rank into offices, but there are plenty of space issues that result in </w:t>
        </w:r>
        <w:r w:rsidR="00AD0725">
          <w:t>office people into cubicles, sometimes because they want to be on a particular floor with proximity to particular teams more than the prestige of an office.</w:t>
        </w:r>
      </w:ins>
    </w:p>
    <w:p w14:paraId="0000000F" w14:textId="45EB3FA6" w:rsidR="007771D0" w:rsidRDefault="00B46E41">
      <w:pPr>
        <w:numPr>
          <w:ilvl w:val="0"/>
          <w:numId w:val="3"/>
        </w:numPr>
      </w:pPr>
      <w:r>
        <w:t xml:space="preserve">Are all moves “equal” (aside from distance from the team considerations)?  Are any moves </w:t>
      </w:r>
      <w:proofErr w:type="gramStart"/>
      <w:r>
        <w:t>more or less desirable</w:t>
      </w:r>
      <w:proofErr w:type="gramEnd"/>
      <w:r>
        <w:t>?</w:t>
      </w:r>
      <w:ins w:id="49" w:author="Holzem, Christine" w:date="2020-04-16T11:08:00Z">
        <w:r w:rsidR="00AD0725">
          <w:t xml:space="preserve">  For this, I’d consider all equal.  </w:t>
        </w:r>
        <w:proofErr w:type="gramStart"/>
        <w:r w:rsidR="00AD0725">
          <w:t>In reality, there</w:t>
        </w:r>
        <w:proofErr w:type="gramEnd"/>
        <w:r w:rsidR="00AD0725">
          <w:t xml:space="preserve"> are politics, but not all that often.</w:t>
        </w:r>
      </w:ins>
    </w:p>
    <w:p w14:paraId="00000010" w14:textId="77777777" w:rsidR="007771D0" w:rsidRDefault="007771D0"/>
    <w:p w14:paraId="00000011" w14:textId="77777777" w:rsidR="007771D0" w:rsidRDefault="00B46E41">
      <w:pPr>
        <w:pStyle w:val="Heading2"/>
      </w:pPr>
      <w:bookmarkStart w:id="50" w:name="_qtin6qss6blw" w:colFirst="0" w:colLast="0"/>
      <w:bookmarkEnd w:id="50"/>
      <w:r>
        <w:t>Provided Information</w:t>
      </w:r>
    </w:p>
    <w:p w14:paraId="00000012" w14:textId="77777777" w:rsidR="007771D0" w:rsidRDefault="00B46E41">
      <w:pPr>
        <w:numPr>
          <w:ilvl w:val="0"/>
          <w:numId w:val="1"/>
        </w:numPr>
      </w:pPr>
      <w:r>
        <w:t>Number of people, number of seats, and teleworker/on-site ratio:</w:t>
      </w:r>
    </w:p>
    <w:p w14:paraId="00000013" w14:textId="6B074137" w:rsidR="007771D0" w:rsidRDefault="00B46E41">
      <w:pPr>
        <w:numPr>
          <w:ilvl w:val="1"/>
          <w:numId w:val="1"/>
        </w:numPr>
      </w:pPr>
      <w:r>
        <w:t xml:space="preserve">There are ~100 people on a floor.  Does this include teleworkers (~75 teleworkers and ~25 on-site)? </w:t>
      </w:r>
      <w:ins w:id="51" w:author="Holzem, Christine" w:date="2020-04-16T11:08:00Z">
        <w:r w:rsidR="00AD0725">
          <w:t>Because the teleworkers don’t come in as often and rotate where they sit, the prese</w:t>
        </w:r>
      </w:ins>
      <w:ins w:id="52" w:author="Holzem, Christine" w:date="2020-04-16T11:09:00Z">
        <w:r w:rsidR="00AD0725">
          <w:t>nce on the floor is more like 75% on-site people, 25% teleworkers.</w:t>
        </w:r>
      </w:ins>
    </w:p>
    <w:p w14:paraId="00000014" w14:textId="047DD30A" w:rsidR="007771D0" w:rsidRDefault="00B46E41">
      <w:pPr>
        <w:numPr>
          <w:ilvl w:val="1"/>
          <w:numId w:val="1"/>
        </w:numPr>
      </w:pPr>
      <w:r>
        <w:t>A typical floor has 78 seats (4 corner offices, 4 3-window offices, 8 2-window offices, 8 internal offices, 2 conference rooms, 24 internal cubicles, and 24 external cubicles).  Do we assign 25 seats and leave 78-25 = 53 for teleworkers?</w:t>
      </w:r>
      <w:ins w:id="53" w:author="Holzem, Christine" w:date="2020-04-16T11:09:00Z">
        <w:r w:rsidR="00AD0725">
          <w:t xml:space="preserve"> Flip that</w:t>
        </w:r>
      </w:ins>
    </w:p>
    <w:p w14:paraId="00000015" w14:textId="752A1BAD" w:rsidR="007771D0" w:rsidRDefault="00B46E41">
      <w:pPr>
        <w:numPr>
          <w:ilvl w:val="1"/>
          <w:numId w:val="1"/>
        </w:numPr>
      </w:pPr>
      <w:r>
        <w:t>The stated number of seats on floors with shared conference rooms is 84 and on floors without is 72.  How do those numbers fit with those above (100 people on a floor, 78 seats)?</w:t>
      </w:r>
      <w:ins w:id="54" w:author="Holzem, Christine" w:date="2020-04-16T11:10:00Z">
        <w:r w:rsidR="00AD0725">
          <w:t xml:space="preserve">  The difference between ~100 and reality</w:t>
        </w:r>
      </w:ins>
    </w:p>
    <w:p w14:paraId="00000016" w14:textId="2EE5F2E2" w:rsidR="007771D0" w:rsidRDefault="00B46E41">
      <w:pPr>
        <w:numPr>
          <w:ilvl w:val="1"/>
          <w:numId w:val="1"/>
        </w:numPr>
      </w:pPr>
      <w:proofErr w:type="gramStart"/>
      <w:r>
        <w:t>In light of</w:t>
      </w:r>
      <w:proofErr w:type="gramEnd"/>
      <w:r>
        <w:t xml:space="preserve"> the above, please explain the ratios 1:3 on-site to teleworker and 1:2 on-site to teleworker for floors with/without shared conference rooms.  For a 72-</w:t>
      </w:r>
      <w:r>
        <w:lastRenderedPageBreak/>
        <w:t>seat floor, are there 24 on-site and 48 teleworkers?  For an 84-seat floor, are there 21 on-site and 63 teleworkers?</w:t>
      </w:r>
      <w:ins w:id="55" w:author="Holzem, Christine" w:date="2020-04-16T11:10:00Z">
        <w:r w:rsidR="00AD0725">
          <w:t xml:space="preserve"> Flip that on site</w:t>
        </w:r>
      </w:ins>
    </w:p>
    <w:p w14:paraId="00000017" w14:textId="3BAF20A0" w:rsidR="007771D0" w:rsidRDefault="00B46E41">
      <w:pPr>
        <w:numPr>
          <w:ilvl w:val="1"/>
          <w:numId w:val="1"/>
        </w:numPr>
      </w:pPr>
      <w:r>
        <w:t xml:space="preserve">Are teams split teleworking and on-site, or are entire teams teleworking and entire teams on-site. </w:t>
      </w:r>
      <w:ins w:id="56" w:author="Holzem, Christine" w:date="2020-04-16T11:10:00Z">
        <w:r w:rsidR="00AD0725">
          <w:t>Split</w:t>
        </w:r>
      </w:ins>
      <w:ins w:id="57" w:author="Holzem, Christine" w:date="2020-04-16T11:11:00Z">
        <w:r w:rsidR="00AD0725">
          <w:t xml:space="preserve"> inside each team, although agile teams tend to be fully onsite</w:t>
        </w:r>
      </w:ins>
    </w:p>
    <w:p w14:paraId="00000018" w14:textId="62ACB967" w:rsidR="007771D0" w:rsidRDefault="00B46E41">
      <w:pPr>
        <w:numPr>
          <w:ilvl w:val="1"/>
          <w:numId w:val="1"/>
        </w:numPr>
      </w:pPr>
      <w:r>
        <w:t xml:space="preserve">Floors without shared conference rooms have fewer seats because instead of 2 conference rooms (each capacity 6), there are kitchens or shared </w:t>
      </w:r>
      <w:proofErr w:type="spellStart"/>
      <w:proofErr w:type="gramStart"/>
      <w:r>
        <w:t>spaces.</w:t>
      </w:r>
      <w:ins w:id="58" w:author="Holzem, Christine" w:date="2020-04-16T11:11:00Z">
        <w:r w:rsidR="00AD0725">
          <w:t>exactly</w:t>
        </w:r>
        <w:proofErr w:type="spellEnd"/>
        <w:proofErr w:type="gramEnd"/>
        <w:r w:rsidR="00AD0725">
          <w:t>, big printers, a library/reading area, things like that</w:t>
        </w:r>
      </w:ins>
    </w:p>
    <w:p w14:paraId="00000019" w14:textId="54EB8BC7" w:rsidR="007771D0" w:rsidRDefault="00B46E41">
      <w:pPr>
        <w:numPr>
          <w:ilvl w:val="1"/>
          <w:numId w:val="1"/>
        </w:numPr>
      </w:pPr>
      <w:r>
        <w:t xml:space="preserve">Are there conference rooms that are not “shared”? </w:t>
      </w:r>
      <w:ins w:id="59" w:author="Holzem, Christine" w:date="2020-04-16T11:11:00Z">
        <w:r w:rsidR="00AD0725">
          <w:t>yes, but I left them out of this</w:t>
        </w:r>
      </w:ins>
    </w:p>
    <w:p w14:paraId="0000001A" w14:textId="3030DF1F" w:rsidR="007771D0" w:rsidRDefault="00B46E41">
      <w:pPr>
        <w:numPr>
          <w:ilvl w:val="0"/>
          <w:numId w:val="1"/>
        </w:numPr>
      </w:pPr>
      <w:r>
        <w:t>Can you describe the configuration of empty spaces - spaces between offices and cubicles?</w:t>
      </w:r>
      <w:ins w:id="60" w:author="Holzem, Christine" w:date="2020-04-16T11:56:00Z">
        <w:r w:rsidR="0076570C">
          <w:t xml:space="preserve">  Usually packs of cubicles sandwiched by offices clustered at corners, sometimes cubi</w:t>
        </w:r>
      </w:ins>
      <w:ins w:id="61" w:author="Holzem, Christine" w:date="2020-04-16T11:57:00Z">
        <w:r w:rsidR="0076570C">
          <w:t>cles along inner wall instead of offices, too, and they are clustered into space next to eating nook with fridge, copy/printer/supplies space, library with little reading area.</w:t>
        </w:r>
      </w:ins>
    </w:p>
    <w:p w14:paraId="0000001B" w14:textId="2AFE850C" w:rsidR="007771D0" w:rsidRDefault="00B46E41">
      <w:pPr>
        <w:numPr>
          <w:ilvl w:val="0"/>
          <w:numId w:val="1"/>
        </w:numPr>
      </w:pPr>
      <w:r>
        <w:t>Can multiple people work in one office?  How many people can be assigned to a conference room?</w:t>
      </w:r>
      <w:ins w:id="62" w:author="Holzem, Christine" w:date="2020-04-16T11:58:00Z">
        <w:r w:rsidR="0076570C">
          <w:t xml:space="preserve">  Offices should not be shared.  Where there are shared conference rooms on floors (only 2, one on each side of floor that has inner offices) they only can hold 6 people comfor</w:t>
        </w:r>
      </w:ins>
      <w:ins w:id="63" w:author="Holzem, Christine" w:date="2020-04-16T11:59:00Z">
        <w:r w:rsidR="0076570C">
          <w:t>tably.</w:t>
        </w:r>
      </w:ins>
    </w:p>
    <w:p w14:paraId="0000001C" w14:textId="1A908B89" w:rsidR="007771D0" w:rsidRDefault="00B46E41">
      <w:pPr>
        <w:numPr>
          <w:ilvl w:val="0"/>
          <w:numId w:val="1"/>
        </w:numPr>
      </w:pPr>
      <w:r>
        <w:t>Where are the conference rooms located?</w:t>
      </w:r>
      <w:ins w:id="64" w:author="Holzem, Christine" w:date="2020-04-16T12:00:00Z">
        <w:r w:rsidR="0076570C">
          <w:t xml:space="preserve"> See above #3</w:t>
        </w:r>
      </w:ins>
    </w:p>
    <w:p w14:paraId="0000001D" w14:textId="57E0DC68" w:rsidR="007771D0" w:rsidRDefault="00B46E41">
      <w:pPr>
        <w:numPr>
          <w:ilvl w:val="0"/>
          <w:numId w:val="1"/>
        </w:numPr>
      </w:pPr>
      <w:r>
        <w:t>Does everyone work the same schedule each week?</w:t>
      </w:r>
      <w:ins w:id="65" w:author="Holzem, Christine" w:date="2020-04-16T12:00:00Z">
        <w:r w:rsidR="0076570C">
          <w:t xml:space="preserve">  No, can vary</w:t>
        </w:r>
      </w:ins>
    </w:p>
    <w:p w14:paraId="0000001E" w14:textId="0D4B492E" w:rsidR="007771D0" w:rsidRDefault="00B46E41">
      <w:pPr>
        <w:numPr>
          <w:ilvl w:val="0"/>
          <w:numId w:val="1"/>
        </w:numPr>
      </w:pPr>
      <w:r>
        <w:t>Do sides C and D have open space because they have fewer seats?</w:t>
      </w:r>
      <w:ins w:id="66" w:author="Holzem, Christine" w:date="2020-04-16T12:00:00Z">
        <w:r w:rsidR="0076570C">
          <w:t xml:space="preserve">  </w:t>
        </w:r>
      </w:ins>
      <w:ins w:id="67" w:author="Holzem, Christine" w:date="2020-04-16T12:01:00Z">
        <w:r w:rsidR="0076570C">
          <w:t xml:space="preserve">Yes, they have </w:t>
        </w:r>
        <w:proofErr w:type="gramStart"/>
        <w:r w:rsidR="0076570C">
          <w:t>specially</w:t>
        </w:r>
        <w:proofErr w:type="gramEnd"/>
        <w:r w:rsidR="0076570C">
          <w:t xml:space="preserve"> large conference rooms or training spaces that can’t be used for seats, for example.</w:t>
        </w:r>
      </w:ins>
    </w:p>
    <w:p w14:paraId="0000001F" w14:textId="63F1F758" w:rsidR="007771D0" w:rsidRDefault="00B46E41">
      <w:pPr>
        <w:numPr>
          <w:ilvl w:val="0"/>
          <w:numId w:val="1"/>
        </w:numPr>
      </w:pPr>
      <w:r>
        <w:t xml:space="preserve">Are teleworkers counted among the 1,700 needed </w:t>
      </w:r>
      <w:proofErr w:type="gramStart"/>
      <w:r>
        <w:t>workspace</w:t>
      </w:r>
      <w:proofErr w:type="gramEnd"/>
      <w:r>
        <w:t>?</w:t>
      </w:r>
      <w:ins w:id="68" w:author="Holzem, Christine" w:date="2020-04-16T12:01:00Z">
        <w:r w:rsidR="0076570C">
          <w:t xml:space="preserve">  Yes.  We should use a rough figure that about 25% of the seats need to be open for rotating teleworkers in tea</w:t>
        </w:r>
      </w:ins>
      <w:ins w:id="69" w:author="Holzem, Christine" w:date="2020-04-16T12:02:00Z">
        <w:r w:rsidR="0076570C">
          <w:t>m areas.</w:t>
        </w:r>
      </w:ins>
    </w:p>
    <w:p w14:paraId="00000020" w14:textId="77777777" w:rsidR="007771D0" w:rsidRDefault="00B46E41">
      <w:pPr>
        <w:pStyle w:val="Heading2"/>
      </w:pPr>
      <w:bookmarkStart w:id="70" w:name="_i6ewe1hymf1i" w:colFirst="0" w:colLast="0"/>
      <w:bookmarkEnd w:id="70"/>
      <w:r>
        <w:t>Data requests</w:t>
      </w:r>
    </w:p>
    <w:p w14:paraId="00000021" w14:textId="77777777" w:rsidR="007771D0" w:rsidRDefault="00B46E41">
      <w:pPr>
        <w:numPr>
          <w:ilvl w:val="0"/>
          <w:numId w:val="2"/>
        </w:numPr>
      </w:pPr>
      <w:r>
        <w:t>People</w:t>
      </w:r>
    </w:p>
    <w:p w14:paraId="00000022" w14:textId="4E521B0A" w:rsidR="007771D0" w:rsidRDefault="00B46E41">
      <w:pPr>
        <w:numPr>
          <w:ilvl w:val="1"/>
          <w:numId w:val="2"/>
        </w:numPr>
        <w:rPr>
          <w:ins w:id="71" w:author="Holzem, Christine" w:date="2020-04-16T17:39:00Z"/>
        </w:rPr>
      </w:pPr>
      <w:r>
        <w:t>How many people are on each (new) team?  What are the compositions of the teams in terms of seniority?</w:t>
      </w:r>
      <w:ins w:id="72" w:author="Holzem, Christine" w:date="2020-04-16T13:06:00Z">
        <w:r w:rsidR="00CC2E83">
          <w:t xml:space="preserve">  Most GVPs/higher have 10 teams under VPs or AVPs.  Most VPs have 2-10 AVPs</w:t>
        </w:r>
      </w:ins>
      <w:ins w:id="73" w:author="Holzem, Christine" w:date="2020-04-16T13:07:00Z">
        <w:r w:rsidR="00CC2E83">
          <w:t xml:space="preserve">.  Most AVPs have 3-5 Mgrs.  Most </w:t>
        </w:r>
        <w:proofErr w:type="spellStart"/>
        <w:r w:rsidR="00CC2E83">
          <w:t>Mgrs</w:t>
        </w:r>
        <w:proofErr w:type="spellEnd"/>
        <w:r w:rsidR="00CC2E83">
          <w:t xml:space="preserve"> have 7-10 </w:t>
        </w:r>
        <w:proofErr w:type="gramStart"/>
        <w:r w:rsidR="00CC2E83">
          <w:t>people.SP</w:t>
        </w:r>
        <w:proofErr w:type="gramEnd"/>
        <w:r w:rsidR="00CC2E83">
          <w:t>1s are the equivalent of AVPs in terms of parking/office permissions, but there are only about 10 of these people and they never have peo</w:t>
        </w:r>
      </w:ins>
      <w:ins w:id="74" w:author="Holzem, Christine" w:date="2020-04-16T13:08:00Z">
        <w:r w:rsidR="00CC2E83">
          <w:t>ple reporting to them (they are like specialty architects or scientists).</w:t>
        </w:r>
      </w:ins>
      <w:ins w:id="75" w:author="Holzem, Christine" w:date="2020-04-16T17:39:00Z">
        <w:r>
          <w:t xml:space="preserve">  But those ratios are for </w:t>
        </w:r>
        <w:proofErr w:type="gramStart"/>
        <w:r>
          <w:t>all of</w:t>
        </w:r>
        <w:proofErr w:type="gramEnd"/>
        <w:r>
          <w:t xml:space="preserve"> our sites across the US.  In Richmond downtown:</w:t>
        </w:r>
      </w:ins>
    </w:p>
    <w:p w14:paraId="3EE432D0" w14:textId="3FB86DF7" w:rsidR="00B46E41" w:rsidRDefault="00B46E41" w:rsidP="00B46E41">
      <w:pPr>
        <w:numPr>
          <w:ilvl w:val="2"/>
          <w:numId w:val="2"/>
        </w:numPr>
        <w:rPr>
          <w:ins w:id="76" w:author="Holzem, Christine" w:date="2020-04-16T17:39:00Z"/>
        </w:rPr>
      </w:pPr>
      <w:ins w:id="77" w:author="Holzem, Christine" w:date="2020-04-16T17:39:00Z">
        <w:r>
          <w:t>10 SP1s</w:t>
        </w:r>
      </w:ins>
    </w:p>
    <w:p w14:paraId="215F77EC" w14:textId="1469AE9C" w:rsidR="00B46E41" w:rsidRDefault="00B46E41" w:rsidP="00B46E41">
      <w:pPr>
        <w:numPr>
          <w:ilvl w:val="2"/>
          <w:numId w:val="2"/>
        </w:numPr>
        <w:rPr>
          <w:ins w:id="78" w:author="Holzem, Christine" w:date="2020-04-16T17:39:00Z"/>
        </w:rPr>
      </w:pPr>
      <w:ins w:id="79" w:author="Holzem, Christine" w:date="2020-04-16T17:39:00Z">
        <w:r>
          <w:t>37 AVPs</w:t>
        </w:r>
      </w:ins>
    </w:p>
    <w:p w14:paraId="355C4A99" w14:textId="412E7DE5" w:rsidR="00B46E41" w:rsidRDefault="00B46E41" w:rsidP="00B46E41">
      <w:pPr>
        <w:numPr>
          <w:ilvl w:val="2"/>
          <w:numId w:val="2"/>
        </w:numPr>
        <w:rPr>
          <w:ins w:id="80" w:author="Holzem, Christine" w:date="2020-04-16T17:40:00Z"/>
        </w:rPr>
      </w:pPr>
      <w:ins w:id="81" w:author="Holzem, Christine" w:date="2020-04-16T17:40:00Z">
        <w:r>
          <w:t xml:space="preserve">62 </w:t>
        </w:r>
        <w:proofErr w:type="spellStart"/>
        <w:r>
          <w:t>Mgrs</w:t>
        </w:r>
        <w:proofErr w:type="spellEnd"/>
      </w:ins>
    </w:p>
    <w:p w14:paraId="2FA09B13" w14:textId="2B8C48D6" w:rsidR="00B46E41" w:rsidRDefault="00B46E41" w:rsidP="00B46E41">
      <w:pPr>
        <w:numPr>
          <w:ilvl w:val="2"/>
          <w:numId w:val="2"/>
        </w:numPr>
        <w:rPr>
          <w:ins w:id="82" w:author="Holzem, Christine" w:date="2020-04-16T17:40:00Z"/>
        </w:rPr>
      </w:pPr>
      <w:ins w:id="83" w:author="Holzem, Christine" w:date="2020-04-16T17:40:00Z">
        <w:r>
          <w:t>17 VPs</w:t>
        </w:r>
      </w:ins>
    </w:p>
    <w:p w14:paraId="3FD2FE74" w14:textId="10B664E8" w:rsidR="00B46E41" w:rsidRDefault="00B46E41">
      <w:pPr>
        <w:numPr>
          <w:ilvl w:val="2"/>
          <w:numId w:val="2"/>
        </w:numPr>
        <w:pPrChange w:id="84" w:author="Holzem, Christine" w:date="2020-04-16T17:39:00Z">
          <w:pPr>
            <w:numPr>
              <w:ilvl w:val="1"/>
              <w:numId w:val="2"/>
            </w:numPr>
            <w:ind w:left="1440" w:hanging="360"/>
          </w:pPr>
        </w:pPrChange>
      </w:pPr>
      <w:ins w:id="85" w:author="Holzem, Christine" w:date="2020-04-16T17:40:00Z">
        <w:r>
          <w:t>7 GVP or higher</w:t>
        </w:r>
      </w:ins>
    </w:p>
    <w:p w14:paraId="00000023" w14:textId="2588C8D9" w:rsidR="007771D0" w:rsidRDefault="00B46E41">
      <w:pPr>
        <w:numPr>
          <w:ilvl w:val="1"/>
          <w:numId w:val="2"/>
        </w:numPr>
      </w:pPr>
      <w:r>
        <w:t>Where are people currently assigned and what are their ranks?</w:t>
      </w:r>
      <w:ins w:id="86" w:author="Holzem, Christine" w:date="2020-04-16T13:08:00Z">
        <w:r w:rsidR="00CC2E83">
          <w:t xml:space="preserve">  Most AVP teams have people </w:t>
        </w:r>
        <w:proofErr w:type="spellStart"/>
        <w:r w:rsidR="00CC2E83">
          <w:t>colocated</w:t>
        </w:r>
        <w:proofErr w:type="spellEnd"/>
        <w:r w:rsidR="00CC2E83">
          <w:t xml:space="preserve"> with them on a single floor, same with Mgrs.  </w:t>
        </w:r>
      </w:ins>
      <w:ins w:id="87" w:author="Holzem, Christine" w:date="2020-04-16T13:09:00Z">
        <w:r w:rsidR="00CC2E83">
          <w:t xml:space="preserve">VPs and </w:t>
        </w:r>
        <w:r w:rsidR="00CC2E83">
          <w:lastRenderedPageBreak/>
          <w:t>GVPs/higher have people that span 2-5 floors.  We try to loosely keep the teams close to the corner office they home to.</w:t>
        </w:r>
      </w:ins>
    </w:p>
    <w:p w14:paraId="00000024" w14:textId="069DD5FA" w:rsidR="007771D0" w:rsidRDefault="00B46E41">
      <w:pPr>
        <w:numPr>
          <w:ilvl w:val="1"/>
          <w:numId w:val="2"/>
        </w:numPr>
      </w:pPr>
      <w:r>
        <w:t>What are the ranks of employees, and how many employees are of each rank?</w:t>
      </w:r>
      <w:ins w:id="88" w:author="Holzem, Christine" w:date="2020-04-16T17:40:00Z">
        <w:r>
          <w:t xml:space="preserve"> See 1a</w:t>
        </w:r>
      </w:ins>
    </w:p>
    <w:p w14:paraId="00000025" w14:textId="675844A0" w:rsidR="007771D0" w:rsidRDefault="00B46E41">
      <w:pPr>
        <w:numPr>
          <w:ilvl w:val="1"/>
          <w:numId w:val="2"/>
        </w:numPr>
      </w:pPr>
      <w:r>
        <w:t>How many employees telework?</w:t>
      </w:r>
      <w:ins w:id="89" w:author="Holzem, Christine" w:date="2020-04-16T17:40:00Z">
        <w:r>
          <w:t xml:space="preserve"> 527 of 700 telework.  203 of those telework</w:t>
        </w:r>
      </w:ins>
      <w:ins w:id="90" w:author="Holzem, Christine" w:date="2020-04-16T17:41:00Z">
        <w:r>
          <w:t xml:space="preserve">ers are 5 day a </w:t>
        </w:r>
        <w:proofErr w:type="gramStart"/>
        <w:r>
          <w:t>week teleworkers</w:t>
        </w:r>
        <w:proofErr w:type="gramEnd"/>
        <w:r>
          <w:t xml:space="preserve"> and therefore never come into the office.</w:t>
        </w:r>
      </w:ins>
    </w:p>
    <w:p w14:paraId="00000026" w14:textId="77777777" w:rsidR="007771D0" w:rsidRDefault="00B46E41">
      <w:pPr>
        <w:numPr>
          <w:ilvl w:val="0"/>
          <w:numId w:val="2"/>
        </w:numPr>
      </w:pPr>
      <w:r>
        <w:t>Space</w:t>
      </w:r>
    </w:p>
    <w:p w14:paraId="00000027" w14:textId="77777777" w:rsidR="007771D0" w:rsidRDefault="00B46E41">
      <w:pPr>
        <w:numPr>
          <w:ilvl w:val="1"/>
          <w:numId w:val="2"/>
        </w:numPr>
      </w:pPr>
      <w:r>
        <w:t>What are the dimensions of the conference rooms and office spaces?</w:t>
      </w:r>
    </w:p>
    <w:p w14:paraId="00000028" w14:textId="77777777" w:rsidR="007771D0" w:rsidRDefault="00B46E41">
      <w:pPr>
        <w:numPr>
          <w:ilvl w:val="1"/>
          <w:numId w:val="2"/>
        </w:numPr>
      </w:pPr>
      <w:r>
        <w:t>What is the total dimension of each of the 17 floors?</w:t>
      </w:r>
    </w:p>
    <w:p w14:paraId="00000029" w14:textId="77777777" w:rsidR="007771D0" w:rsidRDefault="00B46E41">
      <w:pPr>
        <w:numPr>
          <w:ilvl w:val="1"/>
          <w:numId w:val="2"/>
        </w:numPr>
      </w:pPr>
      <w:r>
        <w:t>Can you provide a floor plan (or floor plans)?</w:t>
      </w:r>
    </w:p>
    <w:p w14:paraId="0000002A" w14:textId="12337558" w:rsidR="007771D0" w:rsidRDefault="00B46E41">
      <w:pPr>
        <w:numPr>
          <w:ilvl w:val="1"/>
          <w:numId w:val="2"/>
        </w:numPr>
      </w:pPr>
      <w:r>
        <w:t>Is the building square?  If not, what is the shape?</w:t>
      </w:r>
      <w:ins w:id="91" w:author="Holzem, Christine" w:date="2020-04-16T17:41:00Z">
        <w:r>
          <w:t xml:space="preserve"> It is square</w:t>
        </w:r>
      </w:ins>
    </w:p>
    <w:p w14:paraId="0000002B" w14:textId="25D8F57B" w:rsidR="007771D0" w:rsidRDefault="00B46E41">
      <w:pPr>
        <w:numPr>
          <w:ilvl w:val="1"/>
          <w:numId w:val="2"/>
        </w:numPr>
      </w:pPr>
      <w:r>
        <w:t>Which floors have shared conference rooms?</w:t>
      </w:r>
      <w:ins w:id="92" w:author="Holzem, Christine" w:date="2020-04-16T17:41:00Z">
        <w:r>
          <w:t xml:space="preserve">  5,6,7,10</w:t>
        </w:r>
      </w:ins>
    </w:p>
    <w:p w14:paraId="0000002C" w14:textId="77777777" w:rsidR="007771D0" w:rsidRDefault="00B46E41">
      <w:pPr>
        <w:numPr>
          <w:ilvl w:val="0"/>
          <w:numId w:val="2"/>
        </w:numPr>
      </w:pPr>
      <w:r>
        <w:t>Assignment</w:t>
      </w:r>
    </w:p>
    <w:p w14:paraId="0000002D" w14:textId="78D5C0F9" w:rsidR="007771D0" w:rsidRDefault="00B46E41">
      <w:pPr>
        <w:numPr>
          <w:ilvl w:val="1"/>
          <w:numId w:val="2"/>
        </w:numPr>
      </w:pPr>
      <w:r>
        <w:t>How many teams are assigned to each floor?</w:t>
      </w:r>
      <w:ins w:id="93" w:author="Holzem, Christine" w:date="2020-04-16T17:42:00Z">
        <w:r>
          <w:t xml:space="preserve">  changes</w:t>
        </w:r>
      </w:ins>
    </w:p>
    <w:p w14:paraId="0000002E" w14:textId="1E1D2E7D" w:rsidR="007771D0" w:rsidRDefault="00B46E41">
      <w:pPr>
        <w:numPr>
          <w:ilvl w:val="1"/>
          <w:numId w:val="2"/>
        </w:numPr>
      </w:pPr>
      <w:r>
        <w:t>How densely populated is the office each day?</w:t>
      </w:r>
      <w:ins w:id="94" w:author="Holzem, Christine" w:date="2020-04-16T17:42:00Z">
        <w:r>
          <w:t xml:space="preserve">  On Wednesdays, it can be close to full capacity, on Fridays it is a ghost town.</w:t>
        </w:r>
      </w:ins>
    </w:p>
    <w:p w14:paraId="0000002F" w14:textId="77777777" w:rsidR="007771D0" w:rsidRDefault="007771D0">
      <w:pPr>
        <w:ind w:left="720"/>
      </w:pPr>
    </w:p>
    <w:sectPr w:rsidR="007771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310"/>
    <w:multiLevelType w:val="multilevel"/>
    <w:tmpl w:val="63AC4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EA0101"/>
    <w:multiLevelType w:val="multilevel"/>
    <w:tmpl w:val="54861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660BAF"/>
    <w:multiLevelType w:val="multilevel"/>
    <w:tmpl w:val="C5F26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lzem, Christine">
    <w15:presenceInfo w15:providerId="AD" w15:userId="S::Christine.Holzem@frit.frb.org::89a371fc-99ab-4ef9-a3c8-1bee68a8dd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1D0"/>
    <w:rsid w:val="003570D0"/>
    <w:rsid w:val="00536C8F"/>
    <w:rsid w:val="00672B49"/>
    <w:rsid w:val="006F22F8"/>
    <w:rsid w:val="0076570C"/>
    <w:rsid w:val="007771D0"/>
    <w:rsid w:val="009E6E24"/>
    <w:rsid w:val="00AD0725"/>
    <w:rsid w:val="00B46E41"/>
    <w:rsid w:val="00C34FB8"/>
    <w:rsid w:val="00CC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3330"/>
  <w15:docId w15:val="{F246B5B7-A544-4681-A5EF-41424FC6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E2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E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29355B05507429E9D311D98E8DCFB" ma:contentTypeVersion="13" ma:contentTypeDescription="Create a new document." ma:contentTypeScope="" ma:versionID="20d98fa95155fb49aa98314cec660fff">
  <xsd:schema xmlns:xsd="http://www.w3.org/2001/XMLSchema" xmlns:xs="http://www.w3.org/2001/XMLSchema" xmlns:p="http://schemas.microsoft.com/office/2006/metadata/properties" xmlns:ns3="51279281-d8b5-4bc3-aca5-10d2efb39b86" xmlns:ns4="653d1be3-d303-4421-8bdd-5a0c45789b14" targetNamespace="http://schemas.microsoft.com/office/2006/metadata/properties" ma:root="true" ma:fieldsID="10fcf10d0de13637f34f44c490563368" ns3:_="" ns4:_="">
    <xsd:import namespace="51279281-d8b5-4bc3-aca5-10d2efb39b86"/>
    <xsd:import namespace="653d1be3-d303-4421-8bdd-5a0c45789b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Locatio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79281-d8b5-4bc3-aca5-10d2efb39b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d1be3-d303-4421-8bdd-5a0c45789b1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4D0AB-F607-4AF8-AD5D-3F22820F0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279281-d8b5-4bc3-aca5-10d2efb39b86"/>
    <ds:schemaRef ds:uri="653d1be3-d303-4421-8bdd-5a0c45789b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D2BCB6-0978-4DD4-A0BA-003675126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731DB-9AFB-4453-9DAD-72A6BE5FB9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DBE8BF-DFA7-4E0F-8C0E-7E657C1A1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System</Company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Holzem, Christine</dc:creator>
  <cp:lastModifiedBy>Bryce Bowles</cp:lastModifiedBy>
  <cp:revision>2</cp:revision>
  <dcterms:created xsi:type="dcterms:W3CDTF">2020-04-24T19:44:00Z</dcterms:created>
  <dcterms:modified xsi:type="dcterms:W3CDTF">2020-04-24T19:44:00Z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4d60aaea-bdce-4475-a8d9-462a8a6c0e2a</vt:lpwstr>
  </property>
  <property fmtid="{D5CDD505-2E9C-101B-9397-08002B2CF9AE}" pid="3" name="ContentTypeId">
    <vt:lpwstr>0x010100ECA29355B05507429E9D311D98E8DCFB</vt:lpwstr>
  </property>
</Properties>
</file>